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jc w:val="center"/>
      </w:pPr>
      <w:r w:rsidDel="00000000" w:rsidR="00000000" w:rsidRPr="00000000">
        <w:rPr>
          <w:rtl w:val="0"/>
        </w:rPr>
        <w:t xml:space="preserve">CS 470</w:t>
      </w: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sz w:val="48"/>
          <w:szCs w:val="48"/>
          <w:rtl w:val="0"/>
        </w:rPr>
        <w:t xml:space="preserve">Introduction to Database Management Systems</w:t>
      </w: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t xml:space="preserve">Fall 2016</w:t>
      </w: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t xml:space="preserve">Project Report</w:t>
      </w: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before="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jc w:val="center"/>
      </w:pPr>
      <w:r w:rsidDel="00000000" w:rsidR="00000000" w:rsidRPr="00000000">
        <w:rPr>
          <w:sz w:val="40"/>
          <w:szCs w:val="40"/>
          <w:rtl w:val="0"/>
        </w:rPr>
        <w:t xml:space="preserve">Group 5</w:t>
      </w: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sz w:val="32"/>
          <w:szCs w:val="32"/>
          <w:rtl w:val="0"/>
        </w:rPr>
        <w:t xml:space="preserve">Daniel McNary</w:t>
      </w: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sz w:val="32"/>
          <w:szCs w:val="32"/>
          <w:rtl w:val="0"/>
        </w:rPr>
        <w:t xml:space="preserve">Isaac Jonas</w:t>
      </w:r>
      <w:r w:rsidDel="00000000" w:rsidR="00000000" w:rsidRPr="00000000">
        <w:rPr>
          <w:rtl w:val="0"/>
        </w:rPr>
      </w:r>
    </w:p>
    <w:p w:rsidR="00000000" w:rsidDel="00000000" w:rsidP="00000000" w:rsidRDefault="00000000" w:rsidRPr="00000000">
      <w:r w:rsidDel="00000000" w:rsidR="00000000" w:rsidRPr="00000000">
        <w:rPr>
          <w:sz w:val="32"/>
          <w:szCs w:val="32"/>
          <w:rtl w:val="0"/>
        </w:rPr>
        <w:t xml:space="preserve">Jack Taft</w:t>
      </w:r>
      <w:r w:rsidDel="00000000" w:rsidR="00000000" w:rsidRPr="00000000">
        <w:br w:type="page"/>
      </w:r>
    </w:p>
    <w:p w:rsidR="00000000" w:rsidDel="00000000" w:rsidP="00000000" w:rsidRDefault="00000000" w:rsidRPr="00000000">
      <w:pPr>
        <w:pStyle w:val="Title"/>
        <w:spacing w:before="0" w:lineRule="auto"/>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b w:val="1"/>
          <w:rtl w:val="0"/>
        </w:rPr>
        <w:t xml:space="preserve">Milestone </w:t>
      </w:r>
      <w:ins w:author="Daniel S. McNary" w:id="0" w:date="2016-10-30T17:17:00Z">
        <w:r w:rsidDel="00000000" w:rsidR="00000000" w:rsidRPr="00000000">
          <w:rPr>
            <w:b w:val="1"/>
            <w:rtl w:val="0"/>
          </w:rPr>
          <w:t xml:space="preserve">II</w:t>
        </w:r>
      </w:ins>
      <w:del w:author="Daniel S. McNary" w:id="0" w:date="2016-10-30T17:17:00Z">
        <w:r w:rsidDel="00000000" w:rsidR="00000000" w:rsidRPr="00000000">
          <w:rPr>
            <w:b w:val="1"/>
            <w:rtl w:val="0"/>
          </w:rPr>
          <w:delText xml:space="preserve">I</w:delText>
        </w:r>
      </w:del>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-466724</wp:posOffset>
            </wp:positionH>
            <wp:positionV relativeFrom="paragraph">
              <wp:posOffset>301625</wp:posOffset>
            </wp:positionV>
            <wp:extent cx="6810375" cy="7924800"/>
            <wp:effectExtent b="0" l="0" r="0" t="0"/>
            <wp:wrapSquare wrapText="bothSides" distB="0" distT="0" distL="114300" distR="114300"/>
            <wp:docPr id="2"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6810375" cy="7924800"/>
                    </a:xfrm>
                    <a:prstGeom prst="rect"/>
                    <a:ln/>
                  </pic:spPr>
                </pic:pic>
              </a:graphicData>
            </a:graphic>
          </wp:anchor>
        </w:drawing>
      </w:r>
    </w:p>
    <w:p w:rsidR="00000000" w:rsidDel="00000000" w:rsidP="00000000" w:rsidRDefault="00000000" w:rsidRPr="00000000">
      <w:pPr>
        <w:pStyle w:val="Heading2"/>
        <w:spacing w:after="120" w:before="0" w:line="240" w:lineRule="auto"/>
        <w:contextualSpacing w:val="0"/>
        <w:rPr>
          <w:del w:author="Daniel S. McNary" w:id="1" w:date="2016-10-30T17:17:00Z"/>
        </w:rPr>
      </w:pPr>
      <w:del w:author="Daniel S. McNary" w:id="1" w:date="2016-10-30T17:17:00Z">
        <w:r w:rsidDel="00000000" w:rsidR="00000000" w:rsidRPr="00000000">
          <w:rPr>
            <w:i w:val="1"/>
            <w:sz w:val="24"/>
            <w:szCs w:val="24"/>
            <w:rtl w:val="0"/>
          </w:rPr>
          <w:delText xml:space="preserve">Overview</w:delText>
        </w:r>
        <w:r w:rsidDel="00000000" w:rsidR="00000000" w:rsidRPr="00000000">
          <w:rPr>
            <w:rtl w:val="0"/>
          </w:rPr>
        </w:r>
      </w:del>
    </w:p>
    <w:p w:rsidR="00000000" w:rsidDel="00000000" w:rsidP="00000000" w:rsidRDefault="00000000" w:rsidRPr="00000000">
      <w:pPr>
        <w:pStyle w:val="Heading2"/>
        <w:spacing w:after="120" w:before="0" w:line="240" w:lineRule="auto"/>
        <w:ind w:left="360" w:right="360" w:firstLine="0"/>
        <w:contextualSpacing w:val="0"/>
        <w:rPr>
          <w:del w:author="Daniel S. McNary" w:id="1" w:date="2016-10-30T17:17:00Z"/>
        </w:rPr>
      </w:pPr>
      <w:del w:author="Daniel S. McNary" w:id="1" w:date="2016-10-30T17:17:00Z">
        <w:r w:rsidDel="00000000" w:rsidR="00000000" w:rsidRPr="00000000">
          <w:rPr>
            <w:sz w:val="24"/>
            <w:szCs w:val="24"/>
            <w:rtl w:val="0"/>
          </w:rPr>
          <w:delText xml:space="preserve">This project will consist of a Customer Relationship Management (CRM) platform and Recurring Billing and Account Management platform targeted for small Internet Service Providers (ISP’s). Entities to be considered include:  Customers, Invoices, Products/Services, Tickets, Inventory, Employees, Departments, Equipment, and Payments.</w:delText>
        </w:r>
        <w:r w:rsidDel="00000000" w:rsidR="00000000" w:rsidRPr="00000000">
          <w:rPr>
            <w:rtl w:val="0"/>
          </w:rPr>
        </w:r>
      </w:del>
    </w:p>
    <w:p w:rsidR="00000000" w:rsidDel="00000000" w:rsidP="00000000" w:rsidRDefault="00000000" w:rsidRPr="00000000">
      <w:pPr>
        <w:pStyle w:val="Heading2"/>
        <w:spacing w:after="120" w:before="0" w:line="240" w:lineRule="auto"/>
        <w:contextualSpacing w:val="0"/>
        <w:rPr>
          <w:del w:author="Daniel S. McNary" w:id="1" w:date="2016-10-30T17:17:00Z"/>
        </w:rPr>
      </w:pPr>
      <w:del w:author="Daniel S. McNary" w:id="1" w:date="2016-10-30T17:17:00Z">
        <w:r w:rsidDel="00000000" w:rsidR="00000000" w:rsidRPr="00000000">
          <w:rPr>
            <w:i w:val="1"/>
            <w:sz w:val="24"/>
            <w:szCs w:val="24"/>
            <w:rtl w:val="0"/>
          </w:rPr>
          <w:delText xml:space="preserve">Information Collection and Requirements</w:delText>
        </w:r>
        <w:r w:rsidDel="00000000" w:rsidR="00000000" w:rsidRPr="00000000">
          <w:rPr>
            <w:rtl w:val="0"/>
          </w:rPr>
        </w:r>
      </w:del>
    </w:p>
    <w:p w:rsidR="00000000" w:rsidDel="00000000" w:rsidP="00000000" w:rsidRDefault="00000000" w:rsidRPr="00000000">
      <w:pPr>
        <w:pStyle w:val="Heading2"/>
        <w:spacing w:after="120" w:before="0" w:line="240" w:lineRule="auto"/>
        <w:ind w:left="360" w:right="360" w:firstLine="0"/>
        <w:contextualSpacing w:val="0"/>
        <w:rPr>
          <w:del w:author="Daniel S. McNary" w:id="1" w:date="2016-10-30T17:17:00Z"/>
        </w:rPr>
      </w:pPr>
      <w:del w:author="Daniel S. McNary" w:id="1" w:date="2016-10-30T17:17:00Z">
        <w:r w:rsidDel="00000000" w:rsidR="00000000" w:rsidRPr="00000000">
          <w:rPr>
            <w:sz w:val="24"/>
            <w:szCs w:val="24"/>
            <w:rtl w:val="0"/>
          </w:rPr>
          <w:delText xml:space="preserve">This CRM/billing system needs to be capable of recording and storing all services provided for customers. Customer information is collected by a company representative whenever they inquire for a product or service. This information should include attributes such as name, address, phone number, email address, customer ID, the level of interest in a given product or service, and how they heard about the company. Active customers should also include fields for username, password, recurring services, hardware, and various network information.</w:delText>
        </w:r>
        <w:r w:rsidDel="00000000" w:rsidR="00000000" w:rsidRPr="00000000">
          <w:rPr>
            <w:rtl w:val="0"/>
          </w:rPr>
        </w:r>
      </w:del>
    </w:p>
    <w:p w:rsidR="00000000" w:rsidDel="00000000" w:rsidP="00000000" w:rsidRDefault="00000000" w:rsidRPr="00000000">
      <w:pPr>
        <w:pStyle w:val="Heading2"/>
        <w:spacing w:after="120" w:before="0" w:line="240" w:lineRule="auto"/>
        <w:ind w:left="360" w:right="360" w:firstLine="0"/>
        <w:contextualSpacing w:val="0"/>
        <w:rPr>
          <w:del w:author="Daniel S. McNary" w:id="1" w:date="2016-10-30T17:17:00Z"/>
        </w:rPr>
      </w:pPr>
      <w:del w:author="Daniel S. McNary" w:id="1" w:date="2016-10-30T17:17:00Z">
        <w:r w:rsidDel="00000000" w:rsidR="00000000" w:rsidRPr="00000000">
          <w:rPr>
            <w:color w:val="000000"/>
            <w:sz w:val="24"/>
            <w:szCs w:val="24"/>
            <w:rtl w:val="0"/>
          </w:rPr>
          <w:delText xml:space="preserve">Requested services and recurring payments for customers will be stored as sales invoices, which should record the customer ID, invoice ID, date/time, quantities, line items, prices, overdue payments, subtotal, sales tax, and total. All attributes are required. If necessary, a sales invoice can be marked as a quote, in which the total due should be omitted from any accounts receivable reporting. </w:delText>
        </w:r>
        <w:r w:rsidDel="00000000" w:rsidR="00000000" w:rsidRPr="00000000">
          <w:rPr>
            <w:rtl w:val="0"/>
          </w:rPr>
        </w:r>
      </w:del>
    </w:p>
    <w:p w:rsidR="00000000" w:rsidDel="00000000" w:rsidP="00000000" w:rsidRDefault="00000000" w:rsidRPr="00000000">
      <w:pPr>
        <w:pStyle w:val="Heading2"/>
        <w:spacing w:after="120" w:before="0" w:line="240" w:lineRule="auto"/>
        <w:ind w:left="360" w:right="360" w:firstLine="0"/>
        <w:contextualSpacing w:val="0"/>
        <w:rPr>
          <w:del w:author="Daniel S. McNary" w:id="1" w:date="2016-10-30T17:17:00Z"/>
        </w:rPr>
      </w:pPr>
      <w:del w:author="Daniel S. McNary" w:id="1" w:date="2016-10-30T17:17:00Z">
        <w:r w:rsidDel="00000000" w:rsidR="00000000" w:rsidRPr="00000000">
          <w:rPr>
            <w:color w:val="000000"/>
            <w:sz w:val="24"/>
            <w:szCs w:val="24"/>
            <w:rtl w:val="0"/>
          </w:rPr>
          <w:delText xml:space="preserve">Completed sales or purchases should be accompanied by payments and include the payment ID, payment date, total requested payment, total received payment, pending charges, and employee that completed the sale. The total requested and received payments and the assigned employee are required.</w:delText>
        </w:r>
        <w:r w:rsidDel="00000000" w:rsidR="00000000" w:rsidRPr="00000000">
          <w:rPr>
            <w:rtl w:val="0"/>
          </w:rPr>
        </w:r>
      </w:del>
    </w:p>
    <w:p w:rsidR="00000000" w:rsidDel="00000000" w:rsidP="00000000" w:rsidRDefault="00000000" w:rsidRPr="00000000">
      <w:pPr>
        <w:spacing w:after="120" w:line="240" w:lineRule="auto"/>
        <w:ind w:left="360" w:firstLine="0"/>
        <w:contextualSpacing w:val="0"/>
        <w:rPr>
          <w:del w:author="Daniel S. McNary" w:id="1" w:date="2016-10-30T17:17:00Z"/>
        </w:rPr>
      </w:pPr>
      <w:del w:author="Daniel S. McNary" w:id="1" w:date="2016-10-30T17:17:00Z">
        <w:r w:rsidDel="00000000" w:rsidR="00000000" w:rsidRPr="00000000">
          <w:rPr>
            <w:rFonts w:ascii="Calibri" w:cs="Calibri" w:eastAsia="Calibri" w:hAnsi="Calibri"/>
            <w:sz w:val="24"/>
            <w:szCs w:val="24"/>
            <w:rtl w:val="0"/>
          </w:rPr>
          <w:delText xml:space="preserve">Employees will each be assigned an employee ID upon hiring to the company and their start date, name, SSN, manager, role, salary, department, phone number, email address. Their end date will also be stored upon leaving the company. Department start dates, locations, manager, and number of employees will also be stored. Employees must have one department and departments must have a manager.</w:delText>
        </w:r>
      </w:del>
    </w:p>
    <w:p w:rsidR="00000000" w:rsidDel="00000000" w:rsidP="00000000" w:rsidRDefault="00000000" w:rsidRPr="00000000">
      <w:pPr>
        <w:pStyle w:val="Heading2"/>
        <w:spacing w:after="120" w:before="0" w:line="240" w:lineRule="auto"/>
        <w:ind w:left="360" w:right="360" w:firstLine="0"/>
        <w:contextualSpacing w:val="0"/>
        <w:rPr>
          <w:del w:author="Daniel S. McNary" w:id="1" w:date="2016-10-30T17:17:00Z"/>
        </w:rPr>
      </w:pPr>
      <w:del w:author="Daniel S. McNary" w:id="1" w:date="2016-10-30T17:17:00Z">
        <w:r w:rsidDel="00000000" w:rsidR="00000000" w:rsidRPr="00000000">
          <w:rPr>
            <w:sz w:val="24"/>
            <w:szCs w:val="24"/>
            <w:rtl w:val="0"/>
          </w:rPr>
          <w:delText xml:space="preserve">If an active customer has difficulties with a particular service, an employee should be able to create a ticket detailing the problem. Tickets should be assigned a ticket ID, date/time created, a problem category, and must have an assigned employee as the ticket owner. Furthermore, responses for each ticket and the respondent, which can be a different employee, will be recorded. If a technician is dispatched on a service call, this should be recorded in another service call table in the database. If an employee is needed to be dispatched, it should be flagged as a dispatch item and the dispatch and installation times, as well as the dispatched employee, should be recorded. The date/time of creation and completion should also be recorded.</w:delText>
        </w:r>
        <w:r w:rsidDel="00000000" w:rsidR="00000000" w:rsidRPr="00000000">
          <w:rPr>
            <w:rtl w:val="0"/>
          </w:rPr>
        </w:r>
      </w:del>
    </w:p>
    <w:p w:rsidR="00000000" w:rsidDel="00000000" w:rsidP="00000000" w:rsidRDefault="00000000" w:rsidRPr="00000000">
      <w:pPr>
        <w:spacing w:after="120" w:line="240" w:lineRule="auto"/>
        <w:ind w:left="360" w:right="360" w:firstLine="0"/>
        <w:contextualSpacing w:val="0"/>
        <w:rPr>
          <w:del w:author="Daniel S. McNary" w:id="1" w:date="2016-10-30T17:17:00Z"/>
        </w:rPr>
      </w:pPr>
      <w:del w:author="Daniel S. McNary" w:id="1" w:date="2016-10-30T17:17:00Z">
        <w:r w:rsidDel="00000000" w:rsidR="00000000" w:rsidRPr="00000000">
          <w:rPr>
            <w:rFonts w:ascii="Calibri" w:cs="Calibri" w:eastAsia="Calibri" w:hAnsi="Calibri"/>
            <w:sz w:val="24"/>
            <w:szCs w:val="24"/>
            <w:rtl w:val="0"/>
          </w:rPr>
          <w:delText xml:space="preserve">A list of available products and services should be tracked, including the product ID, name, price, software or hardware, and payment plan. An inventory of items should be tracked. Shipments can be received, which requires adding any new products not already in the database. </w:delText>
        </w:r>
        <w:commentRangeStart w:id="0"/>
        <w:r w:rsidDel="00000000" w:rsidR="00000000" w:rsidRPr="00000000">
          <w:rPr>
            <w:rFonts w:ascii="Calibri" w:cs="Calibri" w:eastAsia="Calibri" w:hAnsi="Calibri"/>
            <w:sz w:val="24"/>
            <w:szCs w:val="24"/>
            <w:rtl w:val="0"/>
          </w:rPr>
          <w:delText xml:space="preserve">The last purchase price, last arrival date, and last vendor each item was purchased from should be tracked.</w:delText>
        </w:r>
        <w:commentRangeEnd w:id="0"/>
        <w:r w:rsidDel="00000000" w:rsidR="00000000" w:rsidRPr="00000000">
          <w:commentReference w:id="0"/>
        </w:r>
        <w:r w:rsidDel="00000000" w:rsidR="00000000" w:rsidRPr="00000000">
          <w:rPr>
            <w:rFonts w:ascii="Calibri" w:cs="Calibri" w:eastAsia="Calibri" w:hAnsi="Calibri"/>
            <w:sz w:val="24"/>
            <w:szCs w:val="24"/>
            <w:rtl w:val="0"/>
          </w:rPr>
          <w:delText xml:space="preserve"> Products may be assigned to a department, but this is not required. Each time a customer purchases a product, it must be removed from inventory. Purchases of services do not impact inventories.</w:delText>
        </w:r>
      </w:del>
    </w:p>
    <w:p w:rsidR="00000000" w:rsidDel="00000000" w:rsidP="00000000" w:rsidRDefault="00000000" w:rsidRPr="00000000">
      <w:pPr>
        <w:pStyle w:val="Heading2"/>
        <w:spacing w:after="120" w:before="0" w:line="240" w:lineRule="auto"/>
        <w:contextualSpacing w:val="0"/>
        <w:rPr>
          <w:del w:author="Daniel S. McNary" w:id="1" w:date="2016-10-30T17:17:00Z"/>
        </w:rPr>
      </w:pPr>
      <w:del w:author="Daniel S. McNary" w:id="1" w:date="2016-10-30T17:17:00Z">
        <w:r w:rsidDel="00000000" w:rsidR="00000000" w:rsidRPr="00000000">
          <w:rPr>
            <w:i w:val="1"/>
            <w:sz w:val="24"/>
            <w:szCs w:val="24"/>
            <w:rtl w:val="0"/>
          </w:rPr>
          <w:delText xml:space="preserve">Architecture</w:delText>
        </w:r>
        <w:r w:rsidDel="00000000" w:rsidR="00000000" w:rsidRPr="00000000">
          <w:rPr>
            <w:rtl w:val="0"/>
          </w:rPr>
        </w:r>
      </w:del>
    </w:p>
    <w:p w:rsidR="00000000" w:rsidDel="00000000" w:rsidP="00000000" w:rsidRDefault="00000000" w:rsidRPr="00000000">
      <w:pPr>
        <w:pStyle w:val="Heading2"/>
        <w:spacing w:after="120" w:before="0" w:line="240" w:lineRule="auto"/>
        <w:ind w:left="360" w:right="360" w:firstLine="0"/>
        <w:contextualSpacing w:val="0"/>
        <w:rPr>
          <w:del w:author="Daniel S. McNary" w:id="1" w:date="2016-10-30T17:17:00Z"/>
        </w:rPr>
      </w:pPr>
      <w:del w:author="Daniel S. McNary" w:id="1" w:date="2016-10-30T17:17:00Z">
        <w:r w:rsidDel="00000000" w:rsidR="00000000" w:rsidRPr="00000000">
          <w:rPr>
            <w:sz w:val="24"/>
            <w:szCs w:val="24"/>
            <w:rtl w:val="0"/>
          </w:rPr>
          <w:delText xml:space="preserve">This project will utilize the traditional three-tier client-server architecture. The database and web server will be stored on a single virtual server and connections can be instantiated via an appropriate web client. Information should be collected via a user interface (web-based) from employees of the company. The database should then validate all fields to ensure continuity and proper compatibility. </w:delText>
        </w:r>
        <w:r w:rsidDel="00000000" w:rsidR="00000000" w:rsidRPr="00000000">
          <w:rPr>
            <w:rtl w:val="0"/>
          </w:rPr>
        </w:r>
      </w:del>
    </w:p>
    <w:p w:rsidR="00000000" w:rsidDel="00000000" w:rsidP="00000000" w:rsidRDefault="00000000" w:rsidRPr="00000000">
      <w:pPr>
        <w:pStyle w:val="Heading2"/>
        <w:spacing w:after="120" w:before="0" w:line="240" w:lineRule="auto"/>
        <w:contextualSpacing w:val="0"/>
        <w:rPr>
          <w:del w:author="Daniel S. McNary" w:id="1" w:date="2016-10-30T17:17:00Z"/>
        </w:rPr>
      </w:pPr>
      <w:del w:author="Daniel S. McNary" w:id="1" w:date="2016-10-30T17:17:00Z">
        <w:r w:rsidDel="00000000" w:rsidR="00000000" w:rsidRPr="00000000">
          <w:rPr>
            <w:i w:val="1"/>
            <w:sz w:val="24"/>
            <w:szCs w:val="24"/>
            <w:rtl w:val="0"/>
          </w:rPr>
          <w:delText xml:space="preserve">Scope</w:delText>
        </w:r>
        <w:r w:rsidDel="00000000" w:rsidR="00000000" w:rsidRPr="00000000">
          <w:rPr>
            <w:rtl w:val="0"/>
          </w:rPr>
        </w:r>
      </w:del>
    </w:p>
    <w:p w:rsidR="00000000" w:rsidDel="00000000" w:rsidP="00000000" w:rsidRDefault="00000000" w:rsidRPr="00000000">
      <w:pPr>
        <w:pStyle w:val="Heading2"/>
        <w:spacing w:after="120" w:before="0" w:line="240" w:lineRule="auto"/>
        <w:ind w:left="360" w:right="360" w:firstLine="0"/>
        <w:contextualSpacing w:val="0"/>
        <w:rPr>
          <w:del w:author="Daniel S. McNary" w:id="1" w:date="2016-10-30T17:17:00Z"/>
        </w:rPr>
      </w:pPr>
      <w:del w:author="Daniel S. McNary" w:id="1" w:date="2016-10-30T17:17:00Z">
        <w:r w:rsidDel="00000000" w:rsidR="00000000" w:rsidRPr="00000000">
          <w:rPr>
            <w:sz w:val="24"/>
            <w:szCs w:val="24"/>
            <w:rtl w:val="0"/>
          </w:rPr>
          <w:delText xml:space="preserve">Other entities that could also be considered include:  Leads, Service Calls/Installs, Deposits, Scheduling, and User Agreements. Leads would be focused on collection of information prior to a customer signing up for any services. Service Calls/Installs would be focused on dispatching a given technician to a particular customer site to perform work, who then should report back on the final result and establish a billing invoice for the customer. It may be of use for reconciliation purposes for Deposit information to be tracked. Another major concern is efficient scheduling of technicians to achieve maximum performance, while keeping appointments in a timely manner. It may also be of interest to keep track of which users have explicitly accepted certain user agreements. These entities may be expanded or contracted based on the amount of time available to complete the project and database optimization. </w:delText>
        </w:r>
        <w:r w:rsidDel="00000000" w:rsidR="00000000" w:rsidRPr="00000000">
          <w:rPr>
            <w:rtl w:val="0"/>
          </w:rPr>
        </w:r>
      </w:del>
    </w:p>
    <w:p w:rsidR="00000000" w:rsidDel="00000000" w:rsidP="00000000" w:rsidRDefault="00000000" w:rsidRPr="00000000">
      <w:pPr>
        <w:pStyle w:val="Heading2"/>
        <w:spacing w:after="120" w:before="0" w:line="240" w:lineRule="auto"/>
        <w:contextualSpacing w:val="0"/>
        <w:rPr>
          <w:del w:author="Daniel S. McNary" w:id="1" w:date="2016-10-30T17:17:00Z"/>
        </w:rPr>
      </w:pPr>
      <w:del w:author="Daniel S. McNary" w:id="1" w:date="2016-10-30T17:17:00Z">
        <w:r w:rsidDel="00000000" w:rsidR="00000000" w:rsidRPr="00000000">
          <w:rPr>
            <w:i w:val="1"/>
            <w:sz w:val="24"/>
            <w:szCs w:val="24"/>
            <w:rtl w:val="0"/>
          </w:rPr>
          <w:delText xml:space="preserve">Ideas</w:delText>
        </w:r>
        <w:r w:rsidDel="00000000" w:rsidR="00000000" w:rsidRPr="00000000">
          <w:rPr>
            <w:rtl w:val="0"/>
          </w:rPr>
        </w:r>
      </w:del>
    </w:p>
    <w:p w:rsidR="00000000" w:rsidDel="00000000" w:rsidP="00000000" w:rsidRDefault="00000000" w:rsidRPr="00000000">
      <w:pPr>
        <w:pStyle w:val="Heading2"/>
        <w:spacing w:after="120" w:before="0" w:line="240" w:lineRule="auto"/>
        <w:ind w:left="360" w:right="360" w:firstLine="0"/>
        <w:contextualSpacing w:val="0"/>
        <w:rPr>
          <w:del w:author="Daniel S. McNary" w:id="1" w:date="2016-10-30T17:17:00Z"/>
        </w:rPr>
      </w:pPr>
      <w:del w:author="Daniel S. McNary" w:id="1" w:date="2016-10-30T17:17:00Z">
        <w:r w:rsidDel="00000000" w:rsidR="00000000" w:rsidRPr="00000000">
          <w:rPr>
            <w:sz w:val="24"/>
            <w:szCs w:val="24"/>
            <w:rtl w:val="0"/>
          </w:rPr>
          <w:delText xml:space="preserve">This should result in a fairly complex database with a variety of relationships. </w:delText>
        </w:r>
        <w:r w:rsidDel="00000000" w:rsidR="00000000" w:rsidRPr="00000000">
          <w:rPr>
            <w:rtl w:val="0"/>
          </w:rPr>
        </w:r>
      </w:del>
    </w:p>
    <w:p w:rsidR="00000000" w:rsidDel="00000000" w:rsidP="00000000" w:rsidRDefault="00000000" w:rsidRPr="00000000">
      <w:pPr>
        <w:pStyle w:val="Heading2"/>
        <w:spacing w:after="120" w:before="0" w:line="240" w:lineRule="auto"/>
        <w:contextualSpacing w:val="0"/>
        <w:rPr>
          <w:del w:author="Daniel S. McNary" w:id="1" w:date="2016-10-30T17:17:00Z"/>
        </w:rPr>
      </w:pPr>
      <w:del w:author="Daniel S. McNary" w:id="1" w:date="2016-10-30T17:17:00Z">
        <w:r w:rsidDel="00000000" w:rsidR="00000000" w:rsidRPr="00000000">
          <w:rPr>
            <w:i w:val="1"/>
            <w:sz w:val="24"/>
            <w:szCs w:val="24"/>
            <w:rtl w:val="0"/>
          </w:rPr>
          <w:delText xml:space="preserve">Platform</w:delText>
        </w:r>
        <w:r w:rsidDel="00000000" w:rsidR="00000000" w:rsidRPr="00000000">
          <w:rPr>
            <w:rtl w:val="0"/>
          </w:rPr>
        </w:r>
      </w:del>
    </w:p>
    <w:p w:rsidR="00000000" w:rsidDel="00000000" w:rsidP="00000000" w:rsidRDefault="00000000" w:rsidRPr="00000000">
      <w:pPr>
        <w:pStyle w:val="Heading2"/>
        <w:spacing w:after="120" w:before="0" w:line="240" w:lineRule="auto"/>
        <w:ind w:left="360" w:right="360" w:firstLine="0"/>
        <w:contextualSpacing w:val="0"/>
        <w:rPr>
          <w:del w:author="Daniel S. McNary" w:id="1" w:date="2016-10-30T17:17:00Z"/>
        </w:rPr>
      </w:pPr>
      <w:del w:author="Daniel S. McNary" w:id="1" w:date="2016-10-30T17:17:00Z">
        <w:r w:rsidDel="00000000" w:rsidR="00000000" w:rsidRPr="00000000">
          <w:rPr>
            <w:sz w:val="24"/>
            <w:szCs w:val="24"/>
            <w:rtl w:val="0"/>
          </w:rPr>
          <w:delText xml:space="preserve">The database will be implemented and tested on Ubuntu Server 16.04 (Linux 64-bit) using MySQL. The webserver will host a variety of web pages supported by a ASP.NET development framework. This allows the flexibility of a Linux development environment while utilizing an open-source database platform. There is a great wealth of information available for referencing for implementing as such. </w:delText>
        </w:r>
        <w:r w:rsidDel="00000000" w:rsidR="00000000" w:rsidRPr="00000000">
          <w:rPr>
            <w:rtl w:val="0"/>
          </w:rPr>
        </w:r>
      </w:del>
    </w:p>
    <w:p w:rsidR="00000000" w:rsidDel="00000000" w:rsidP="00000000" w:rsidRDefault="00000000" w:rsidRPr="00000000">
      <w:pPr>
        <w:pStyle w:val="Heading2"/>
        <w:spacing w:after="120" w:before="0" w:line="240" w:lineRule="auto"/>
        <w:contextualSpacing w:val="0"/>
      </w:pPr>
      <w:del w:author="Daniel S. McNary" w:id="1" w:date="2016-10-30T17:17:00Z">
        <w:r w:rsidDel="00000000" w:rsidR="00000000" w:rsidRPr="00000000">
          <w:rPr>
            <w:i w:val="1"/>
            <w:sz w:val="24"/>
            <w:szCs w:val="24"/>
            <w:rtl w:val="0"/>
          </w:rPr>
          <w:delText xml:space="preserve">Team Member Roles</w:delText>
        </w:r>
      </w:del>
      <w:r w:rsidDel="00000000" w:rsidR="00000000" w:rsidRPr="00000000">
        <w:rPr>
          <w:rtl w:val="0"/>
        </w:rPr>
      </w:r>
    </w:p>
    <w:tbl>
      <w:tblPr>
        <w:tblStyle w:val="Table1"/>
        <w:bidi w:val="0"/>
        <w:tblW w:w="8189.0" w:type="dxa"/>
        <w:jc w:val="left"/>
        <w:tblInd w:w="5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5764"/>
        <w:tblGridChange w:id="0">
          <w:tblGrid>
            <w:gridCol w:w="2425"/>
            <w:gridCol w:w="5764"/>
          </w:tblGrid>
        </w:tblGridChange>
      </w:tblGrid>
      <w:tr>
        <w:trPr>
          <w:del w:author="Daniel S. McNary" w:id="2" w:date="2016-10-30T17:17:00Z"/>
        </w:trPr>
        <w:tc>
          <w:tcPr/>
          <w:p w:rsidR="00000000" w:rsidDel="00000000" w:rsidP="00000000" w:rsidRDefault="00000000" w:rsidRPr="00000000">
            <w:pPr>
              <w:spacing w:after="120" w:lineRule="auto"/>
              <w:contextualSpacing w:val="0"/>
              <w:rPr>
                <w:del w:author="Daniel S. McNary" w:id="2" w:date="2016-10-30T17:17:00Z"/>
              </w:rPr>
            </w:pPr>
            <w:del w:author="Daniel S. McNary" w:id="2" w:date="2016-10-30T17:17:00Z">
              <w:r w:rsidDel="00000000" w:rsidR="00000000" w:rsidRPr="00000000">
                <w:rPr>
                  <w:rFonts w:ascii="Calibri" w:cs="Calibri" w:eastAsia="Calibri" w:hAnsi="Calibri"/>
                  <w:sz w:val="24"/>
                  <w:szCs w:val="24"/>
                  <w:rtl w:val="0"/>
                </w:rPr>
                <w:delText xml:space="preserve">Team Member</w:delText>
              </w:r>
            </w:del>
          </w:p>
        </w:tc>
        <w:tc>
          <w:tcPr/>
          <w:p w:rsidR="00000000" w:rsidDel="00000000" w:rsidP="00000000" w:rsidRDefault="00000000" w:rsidRPr="00000000">
            <w:pPr>
              <w:spacing w:after="120" w:lineRule="auto"/>
              <w:contextualSpacing w:val="0"/>
              <w:rPr>
                <w:del w:author="Daniel S. McNary" w:id="2" w:date="2016-10-30T17:17:00Z"/>
              </w:rPr>
            </w:pPr>
            <w:del w:author="Daniel S. McNary" w:id="2" w:date="2016-10-30T17:17:00Z">
              <w:r w:rsidDel="00000000" w:rsidR="00000000" w:rsidRPr="00000000">
                <w:rPr>
                  <w:rFonts w:ascii="Calibri" w:cs="Calibri" w:eastAsia="Calibri" w:hAnsi="Calibri"/>
                  <w:sz w:val="24"/>
                  <w:szCs w:val="24"/>
                  <w:rtl w:val="0"/>
                </w:rPr>
                <w:delText xml:space="preserve">Roles</w:delText>
              </w:r>
            </w:del>
          </w:p>
        </w:tc>
      </w:tr>
      <w:tr>
        <w:trPr>
          <w:del w:author="Daniel S. McNary" w:id="2" w:date="2016-10-30T17:17:00Z"/>
        </w:trPr>
        <w:tc>
          <w:tcPr/>
          <w:p w:rsidR="00000000" w:rsidDel="00000000" w:rsidP="00000000" w:rsidRDefault="00000000" w:rsidRPr="00000000">
            <w:pPr>
              <w:spacing w:after="120" w:lineRule="auto"/>
              <w:contextualSpacing w:val="0"/>
              <w:rPr>
                <w:del w:author="Daniel S. McNary" w:id="2" w:date="2016-10-30T17:17:00Z"/>
              </w:rPr>
            </w:pPr>
            <w:del w:author="Daniel S. McNary" w:id="2" w:date="2016-10-30T17:17:00Z">
              <w:r w:rsidDel="00000000" w:rsidR="00000000" w:rsidRPr="00000000">
                <w:rPr>
                  <w:rFonts w:ascii="Calibri" w:cs="Calibri" w:eastAsia="Calibri" w:hAnsi="Calibri"/>
                  <w:sz w:val="24"/>
                  <w:szCs w:val="24"/>
                  <w:rtl w:val="0"/>
                </w:rPr>
                <w:delText xml:space="preserve">Isaac Jonas</w:delText>
              </w:r>
            </w:del>
          </w:p>
        </w:tc>
        <w:tc>
          <w:tcPr/>
          <w:p w:rsidR="00000000" w:rsidDel="00000000" w:rsidP="00000000" w:rsidRDefault="00000000" w:rsidRPr="00000000">
            <w:pPr>
              <w:spacing w:after="120" w:lineRule="auto"/>
              <w:contextualSpacing w:val="0"/>
              <w:rPr>
                <w:del w:author="Daniel S. McNary" w:id="2" w:date="2016-10-30T17:17:00Z"/>
              </w:rPr>
            </w:pPr>
            <w:del w:author="Daniel S. McNary" w:id="2" w:date="2016-10-30T17:17:00Z">
              <w:r w:rsidDel="00000000" w:rsidR="00000000" w:rsidRPr="00000000">
                <w:rPr>
                  <w:rFonts w:ascii="Calibri" w:cs="Calibri" w:eastAsia="Calibri" w:hAnsi="Calibri"/>
                  <w:sz w:val="24"/>
                  <w:szCs w:val="24"/>
                  <w:rtl w:val="0"/>
                </w:rPr>
                <w:delText xml:space="preserve">Project Manager and Documentation</w:delText>
              </w:r>
            </w:del>
          </w:p>
        </w:tc>
      </w:tr>
      <w:tr>
        <w:trPr>
          <w:del w:author="Daniel S. McNary" w:id="2" w:date="2016-10-30T17:17:00Z"/>
        </w:trPr>
        <w:tc>
          <w:tcPr/>
          <w:p w:rsidR="00000000" w:rsidDel="00000000" w:rsidP="00000000" w:rsidRDefault="00000000" w:rsidRPr="00000000">
            <w:pPr>
              <w:spacing w:after="120" w:lineRule="auto"/>
              <w:contextualSpacing w:val="0"/>
              <w:rPr>
                <w:del w:author="Daniel S. McNary" w:id="2" w:date="2016-10-30T17:17:00Z"/>
              </w:rPr>
            </w:pPr>
            <w:del w:author="Daniel S. McNary" w:id="2" w:date="2016-10-30T17:17:00Z">
              <w:r w:rsidDel="00000000" w:rsidR="00000000" w:rsidRPr="00000000">
                <w:rPr>
                  <w:rFonts w:ascii="Calibri" w:cs="Calibri" w:eastAsia="Calibri" w:hAnsi="Calibri"/>
                  <w:sz w:val="24"/>
                  <w:szCs w:val="24"/>
                  <w:rtl w:val="0"/>
                </w:rPr>
                <w:delText xml:space="preserve">Jack Taft</w:delText>
              </w:r>
            </w:del>
          </w:p>
        </w:tc>
        <w:tc>
          <w:tcPr/>
          <w:p w:rsidR="00000000" w:rsidDel="00000000" w:rsidP="00000000" w:rsidRDefault="00000000" w:rsidRPr="00000000">
            <w:pPr>
              <w:spacing w:after="120" w:lineRule="auto"/>
              <w:contextualSpacing w:val="0"/>
              <w:rPr>
                <w:del w:author="Daniel S. McNary" w:id="2" w:date="2016-10-30T17:17:00Z"/>
              </w:rPr>
            </w:pPr>
            <w:del w:author="Daniel S. McNary" w:id="2" w:date="2016-10-30T17:17:00Z">
              <w:r w:rsidDel="00000000" w:rsidR="00000000" w:rsidRPr="00000000">
                <w:rPr>
                  <w:rFonts w:ascii="Calibri" w:cs="Calibri" w:eastAsia="Calibri" w:hAnsi="Calibri"/>
                  <w:sz w:val="24"/>
                  <w:szCs w:val="24"/>
                  <w:rtl w:val="0"/>
                </w:rPr>
                <w:delText xml:space="preserve">Database Development and Research</w:delText>
              </w:r>
            </w:del>
          </w:p>
        </w:tc>
      </w:tr>
      <w:tr>
        <w:trPr>
          <w:del w:author="Daniel S. McNary" w:id="2" w:date="2016-10-30T17:17:00Z"/>
        </w:trPr>
        <w:tc>
          <w:tcPr/>
          <w:p w:rsidR="00000000" w:rsidDel="00000000" w:rsidP="00000000" w:rsidRDefault="00000000" w:rsidRPr="00000000">
            <w:pPr>
              <w:spacing w:after="120" w:lineRule="auto"/>
              <w:contextualSpacing w:val="0"/>
              <w:rPr>
                <w:del w:author="Daniel S. McNary" w:id="2" w:date="2016-10-30T17:17:00Z"/>
              </w:rPr>
            </w:pPr>
            <w:del w:author="Daniel S. McNary" w:id="2" w:date="2016-10-30T17:17:00Z">
              <w:r w:rsidDel="00000000" w:rsidR="00000000" w:rsidRPr="00000000">
                <w:rPr>
                  <w:rFonts w:ascii="Calibri" w:cs="Calibri" w:eastAsia="Calibri" w:hAnsi="Calibri"/>
                  <w:sz w:val="24"/>
                  <w:szCs w:val="24"/>
                  <w:rtl w:val="0"/>
                </w:rPr>
                <w:delText xml:space="preserve">Daniel McNary</w:delText>
              </w:r>
            </w:del>
          </w:p>
        </w:tc>
        <w:tc>
          <w:tcPr/>
          <w:p w:rsidR="00000000" w:rsidDel="00000000" w:rsidP="00000000" w:rsidRDefault="00000000" w:rsidRPr="00000000">
            <w:pPr>
              <w:spacing w:after="120" w:lineRule="auto"/>
              <w:contextualSpacing w:val="0"/>
              <w:rPr>
                <w:del w:author="Daniel S. McNary" w:id="2" w:date="2016-10-30T17:17:00Z"/>
              </w:rPr>
            </w:pPr>
            <w:del w:author="Daniel S. McNary" w:id="2" w:date="2016-10-30T17:17:00Z">
              <w:r w:rsidDel="00000000" w:rsidR="00000000" w:rsidRPr="00000000">
                <w:rPr>
                  <w:rFonts w:ascii="Calibri" w:cs="Calibri" w:eastAsia="Calibri" w:hAnsi="Calibri"/>
                  <w:sz w:val="24"/>
                  <w:szCs w:val="24"/>
                  <w:rtl w:val="0"/>
                </w:rPr>
                <w:delText xml:space="preserve">Database Development and Hardware Implementation</w:delText>
              </w:r>
            </w:del>
          </w:p>
        </w:tc>
      </w:tr>
    </w:tbl>
    <w:p w:rsidR="00000000" w:rsidDel="00000000" w:rsidP="00000000" w:rsidRDefault="00000000" w:rsidRPr="00000000">
      <w:pPr>
        <w:pStyle w:val="Heading2"/>
        <w:contextualSpacing w:val="0"/>
        <w:pPrChange w:author="Daniel S. McNary" w:id="0" w:date="2016-10-30T17:17:00Z">
          <w:pPr>
            <w:spacing w:after="120" w:line="240" w:lineRule="auto"/>
            <w:contextualSpacing w:val="0"/>
          </w:pPr>
        </w:pPrChange>
      </w:pPr>
      <w:r w:rsidDel="00000000" w:rsidR="00000000" w:rsidRPr="00000000">
        <w:rPr>
          <w:rtl w:val="0"/>
        </w:rPr>
        <w:t xml:space="preserve">ER Diagram</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Database Architecture</w:t>
      </w:r>
    </w:p>
    <w:p w:rsidR="00000000" w:rsidDel="00000000" w:rsidP="00000000" w:rsidRDefault="00000000" w:rsidRPr="00000000">
      <w:pPr>
        <w:contextualSpacing w:val="0"/>
      </w:pPr>
      <w:r w:rsidDel="00000000" w:rsidR="00000000" w:rsidRPr="00000000">
        <w:rPr>
          <w:rtl w:val="0"/>
        </w:rPr>
        <w:t xml:space="preserve">This project will utilize the traditional three-tier client-server architecture. The database and web server will be stored on a single virtual machine and connections can be instantiated via an appropriate web client. Information should be collected via a user interface (web-based) from employees of the company. The database should then validate all fields to ensure continuity and proper compatibility.</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This project will be implemented on a LAMP stack on Ubuntu Server 16.04. The database of choice will be MySQL and the webserver of choice will be Apache with PHP server side scripting. Users of the database will initialize a connection via their web browser to the web server, which will then allow certain queries to be made to the DBMS as appropriate.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2981325" cy="2886075"/>
            <wp:effectExtent b="0" l="0" r="0" t="0"/>
            <wp:docPr id="4"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2981325" cy="288607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Data Dependencies</w:t>
      </w:r>
    </w:p>
    <w:p w:rsidR="00000000" w:rsidDel="00000000" w:rsidP="00000000" w:rsidRDefault="00000000" w:rsidRPr="00000000">
      <w:pPr>
        <w:contextualSpacing w:val="0"/>
      </w:pPr>
      <w:r w:rsidDel="00000000" w:rsidR="00000000" w:rsidRPr="00000000">
        <w:drawing>
          <wp:inline distB="0" distT="0" distL="0" distR="0">
            <wp:extent cx="6360046" cy="5451468"/>
            <wp:effectExtent b="0" l="0" r="0" t="0"/>
            <wp:docPr descr="C:\Users\dsmcnary\AppData\Local\Microsoft\Windows\INetCache\Content.Word\Data dependencies w arrows isaac.jpg" id="3" name="image08.jpg"/>
            <a:graphic>
              <a:graphicData uri="http://schemas.openxmlformats.org/drawingml/2006/picture">
                <pic:pic>
                  <pic:nvPicPr>
                    <pic:cNvPr descr="C:\Users\dsmcnary\AppData\Local\Microsoft\Windows\INetCache\Content.Word\Data dependencies w arrows isaac.jpg" id="0" name="image08.jpg"/>
                    <pic:cNvPicPr preferRelativeResize="0"/>
                  </pic:nvPicPr>
                  <pic:blipFill>
                    <a:blip r:embed="rId8"/>
                    <a:srcRect b="4989" l="3852" r="15247" t="5198"/>
                    <a:stretch>
                      <a:fillRect/>
                    </a:stretch>
                  </pic:blipFill>
                  <pic:spPr>
                    <a:xfrm>
                      <a:off x="0" y="0"/>
                      <a:ext cx="6360046" cy="5451468"/>
                    </a:xfrm>
                    <a:prstGeom prst="rect"/>
                    <a:ln/>
                  </pic:spPr>
                </pic:pic>
              </a:graphicData>
            </a:graphic>
          </wp:inline>
        </w:drawing>
      </w:r>
      <w:r w:rsidDel="00000000" w:rsidR="00000000" w:rsidRPr="00000000">
        <w:drawing>
          <wp:inline distB="0" distT="0" distL="114300" distR="114300">
            <wp:extent cx="4600575" cy="1352550"/>
            <wp:effectExtent b="0" l="0" r="0" t="0"/>
            <wp:docPr id="6"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4600575" cy="135255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drawing>
          <wp:inline distB="0" distT="0" distL="114300" distR="114300">
            <wp:extent cx="6438900" cy="4800600"/>
            <wp:effectExtent b="0" l="0" r="0" t="0"/>
            <wp:docPr id="5"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6438900" cy="4800600"/>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DFD</w:t>
      </w:r>
    </w:p>
    <w:p w:rsidR="00000000" w:rsidDel="00000000" w:rsidP="00000000" w:rsidRDefault="00000000" w:rsidRPr="00000000">
      <w:pPr>
        <w:contextualSpacing w:val="0"/>
      </w:pPr>
      <w:r w:rsidDel="00000000" w:rsidR="00000000" w:rsidRPr="00000000">
        <w:drawing>
          <wp:inline distB="0" distT="0" distL="114300" distR="114300">
            <wp:extent cx="5943600" cy="4057650"/>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5943600" cy="405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Front End Design Ideas</w:t>
      </w:r>
    </w:p>
    <w:p w:rsidR="00000000" w:rsidDel="00000000" w:rsidP="00000000" w:rsidRDefault="00000000" w:rsidRPr="00000000">
      <w:pPr>
        <w:contextualSpacing w:val="0"/>
      </w:pPr>
      <w:r w:rsidDel="00000000" w:rsidR="00000000" w:rsidRPr="00000000">
        <w:rPr>
          <w:rtl w:val="0"/>
        </w:rPr>
        <w:t xml:space="preserve">The front end of the database will consist of a webserver running PHP scripts on the server to customize the HTML code for each pages. The front end will consist of three major types of pages, detail/data entry, reporting, and searching. The detail/data pages will show the most pertinent details on a particular entity, such as a customer or employee. This page will also allow the user to modify the entry details and click save to update the database. These pages may include, Customer Information, Employee Information, Ticket Information, etc. Any error messages will be displayed at the top of the screen if there was a problem saving the information. The reporting pages will display items such as a list of current customers, a list of payments taken during a specific time period, a list of invoices created by a particular employee, among others. The last type of screen will allow employees to query the database on some particular attribute, such as all customers with last names beginning with the letter ‘X’. Other types of pages or reporting may be added as appropriate.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Relational Algebraic Statements</w:t>
      </w:r>
    </w:p>
    <w:p w:rsidR="00000000" w:rsidDel="00000000" w:rsidP="00000000" w:rsidRDefault="00000000" w:rsidRPr="00000000">
      <w:pPr>
        <w:contextualSpacing w:val="0"/>
      </w:pPr>
      <w:r w:rsidDel="00000000" w:rsidR="00000000" w:rsidRPr="00000000">
        <w:rPr>
          <w:b w:val="1"/>
          <w:rtl w:val="0"/>
        </w:rPr>
        <w:t xml:space="preserve">Following are a list of multiple possible queries that may be made for reporting or searching purposes: </w:t>
      </w:r>
    </w:p>
    <w:p w:rsidR="00000000" w:rsidDel="00000000" w:rsidP="00000000" w:rsidRDefault="00000000" w:rsidRPr="00000000">
      <w:pPr>
        <w:contextualSpacing w:val="0"/>
      </w:pPr>
      <w:r w:rsidDel="00000000" w:rsidR="00000000" w:rsidRPr="00000000">
        <w:rPr>
          <w:rtl w:val="0"/>
        </w:rPr>
        <w:t xml:space="preserve">Display a list of all of the payments taken between Date1 and Date2: </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Π</m:t>
              </m:r>
            </m:e>
            <m:sub>
              <m:r>
                <w:rPr>
                  <w:rFonts w:ascii="Cambria" w:cs="Cambria" w:eastAsia="Cambria" w:hAnsi="Cambria"/>
                </w:rPr>
                <m:t xml:space="preserve">PaymentDate, Username, ReferenceNumber, TotalReceived, EmployeeID</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σ</m:t>
              </m:r>
            </m:e>
            <m:sub>
              <m:r>
                <w:rPr>
                  <w:rFonts w:ascii="Cambria" w:cs="Cambria" w:eastAsia="Cambria" w:hAnsi="Cambria"/>
                </w:rPr>
                <m:t xml:space="preserve">PaymentDate≥Date1 AND PaymentDate≤Date2</m:t>
              </m:r>
            </m:sub>
          </m:sSub>
        </m:oMath>
      </m:oMathPara>
      <m:oMathPara>
        <m:oMathParaPr>
          <m:jc m:val="left"/>
        </m:oMathParaPr>
        <m:oMath>
          <m:r>
            <w:rPr/>
            <m:t xml:space="preserve">((</m:t>
          </m:r>
          <m:r>
            <w:rPr>
              <w:rFonts w:ascii="Cambria" w:cs="Cambria" w:eastAsia="Cambria" w:hAnsi="Cambria"/>
            </w:rPr>
            <m:t xml:space="preserve">PAYMENT</m:t>
          </m:r>
          <m:r>
            <w:rPr/>
            <m:t xml:space="preserve">)</m:t>
          </m:r>
          <m:sSub>
            <m:sSubPr>
              <m:ctrlPr>
                <w:rPr>
                  <w:rFonts w:ascii="Cambria" w:cs="Cambria" w:eastAsia="Cambria" w:hAnsi="Cambria"/>
                </w:rPr>
              </m:ctrlPr>
            </m:sSubPr>
            <m:e>
              <m:r>
                <w:rPr>
                  <w:rFonts w:ascii="Cambria" w:cs="Cambria" w:eastAsia="Cambria" w:hAnsi="Cambria"/>
                </w:rPr>
                <m:t xml:space="preserve">⋈</m:t>
              </m:r>
            </m:e>
            <m:sub>
              <m:r>
                <w:rPr>
                  <w:rFonts w:ascii="Cambria" w:cs="Cambria" w:eastAsia="Cambria" w:hAnsi="Cambria"/>
                </w:rPr>
                <m:t xml:space="preserve">InvoiceID</m:t>
              </m:r>
            </m:sub>
          </m:sSub>
          <m:r>
            <w:rPr/>
            <m:t xml:space="preserve">(</m:t>
          </m:r>
          <m:r>
            <w:rPr>
              <w:rFonts w:ascii="Cambria" w:cs="Cambria" w:eastAsia="Cambria" w:hAnsi="Cambria"/>
            </w:rPr>
            <m:t xml:space="preserve">INVOICE</m:t>
          </m:r>
          <m:r>
            <w:rPr/>
            <m:t xml:space="preserve">))</m:t>
          </m:r>
          <m:sSub>
            <m:sSubPr>
              <m:ctrlPr>
                <w:rPr>
                  <w:rFonts w:ascii="Cambria" w:cs="Cambria" w:eastAsia="Cambria" w:hAnsi="Cambria"/>
                </w:rPr>
              </m:ctrlPr>
            </m:sSubPr>
            <m:e>
              <m:r>
                <w:rPr>
                  <w:rFonts w:ascii="Cambria" w:cs="Cambria" w:eastAsia="Cambria" w:hAnsi="Cambria"/>
                </w:rPr>
                <m:t xml:space="preserve">⋈</m:t>
              </m:r>
            </m:e>
            <m:sub>
              <m:r>
                <w:rPr>
                  <w:rFonts w:ascii="Cambria" w:cs="Cambria" w:eastAsia="Cambria" w:hAnsi="Cambria"/>
                </w:rPr>
                <m:t xml:space="preserve">CustomerID</m:t>
              </m:r>
            </m:sub>
          </m:sSub>
          <m:r>
            <w:rPr/>
            <m:t xml:space="preserve">(</m:t>
          </m:r>
          <m:r>
            <w:rPr>
              <w:rFonts w:ascii="Cambria" w:cs="Cambria" w:eastAsia="Cambria" w:hAnsi="Cambria"/>
            </w:rPr>
            <m:t xml:space="preserve">CUSTOMER</m:t>
          </m:r>
          <m:r>
            <w:rPr/>
            <m:t xml:space="preserve">)</m:t>
          </m:r>
          <m:r>
            <w:rPr>
              <w:rFonts w:ascii="Cambria" w:cs="Cambria" w:eastAsia="Cambria" w:hAnsi="Cambria"/>
            </w:rPr>
            <m:t xml:space="preserve">)</m:t>
          </m:r>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 list of all of the new accounts created between Date1 and Date2: </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Π</m:t>
              </m:r>
            </m:e>
            <m:sub>
              <m:r>
                <w:rPr>
                  <w:rFonts w:ascii="Cambria" w:cs="Cambria" w:eastAsia="Cambria" w:hAnsi="Cambria"/>
                </w:rPr>
                <m:t xml:space="preserve">StartDate, Username, FirstName, LastName</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σ</m:t>
              </m:r>
            </m:e>
            <m:sub>
              <m:r>
                <w:rPr>
                  <w:rFonts w:ascii="Cambria" w:cs="Cambria" w:eastAsia="Cambria" w:hAnsi="Cambria"/>
                </w:rPr>
                <m:t xml:space="preserve">StartDate≥Date1 AND StartDate≤Date2</m:t>
              </m:r>
            </m:sub>
          </m:sSub>
          <m:r>
            <w:rPr/>
            <m:t xml:space="preserve">(</m:t>
          </m:r>
          <m:r>
            <w:rPr>
              <w:rFonts w:ascii="Cambria" w:cs="Cambria" w:eastAsia="Cambria" w:hAnsi="Cambria"/>
            </w:rPr>
            <m:t xml:space="preserve">Customer</m:t>
          </m:r>
          <m:r>
            <w:rPr/>
            <m:t xml:space="preserve">)</m:t>
          </m:r>
          <m:r>
            <w:rPr>
              <w:rFonts w:ascii="Cambria" w:cs="Cambria" w:eastAsia="Cambria" w:hAnsi="Cambria"/>
            </w:rPr>
            <m:t xml:space="preserve">)</m:t>
          </m:r>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 list of all of the open tickets owned by a particular employee: </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Π</m:t>
              </m:r>
            </m:e>
            <m:sub>
              <m:r>
                <w:rPr>
                  <w:rFonts w:ascii="Cambria" w:cs="Cambria" w:eastAsia="Cambria" w:hAnsi="Cambria"/>
                </w:rPr>
                <m:t xml:space="preserve">Category, Date,Problem, CustomerID</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σ</m:t>
              </m:r>
            </m:e>
            <m:sub>
              <m:r>
                <w:rPr>
                  <w:rFonts w:ascii="Cambria" w:cs="Cambria" w:eastAsia="Cambria" w:hAnsi="Cambria"/>
                </w:rPr>
                <m:t xml:space="preserve">Solved=False AND TicketOwnerID=123</m:t>
              </m:r>
            </m:sub>
          </m:sSub>
          <m:r>
            <w:rPr/>
            <m:t xml:space="preserve">(</m:t>
          </m:r>
          <m:r>
            <w:rPr>
              <w:rFonts w:ascii="Cambria" w:cs="Cambria" w:eastAsia="Cambria" w:hAnsi="Cambria"/>
            </w:rPr>
            <m:t xml:space="preserve">TICKET</m:t>
          </m:r>
          <m:r>
            <w:rPr/>
            <m:t xml:space="preserve">)</m:t>
          </m:r>
          <m:r>
            <w:rPr>
              <w:rFonts w:ascii="Cambria" w:cs="Cambria" w:eastAsia="Cambria" w:hAnsi="Cambria"/>
            </w:rPr>
            <m:t xml:space="preserve">)</m:t>
          </m:r>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all of the responses to a particular ticket: </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Π</m:t>
              </m:r>
            </m:e>
            <m:sub>
              <m:r>
                <w:rPr>
                  <w:rFonts w:ascii="Cambria" w:cs="Cambria" w:eastAsia="Cambria" w:hAnsi="Cambria"/>
                </w:rPr>
                <m:t xml:space="preserve">EmployeeId, TicketID, Date,Time, Description</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σ</m:t>
              </m:r>
            </m:e>
            <m:sub>
              <m:r>
                <w:rPr>
                  <w:rFonts w:ascii="Cambria" w:cs="Cambria" w:eastAsia="Cambria" w:hAnsi="Cambria"/>
                </w:rPr>
                <m:t xml:space="preserve">TicketID=123</m:t>
              </m:r>
            </m:sub>
          </m:sSub>
        </m:oMath>
      </m:oMathPara>
      <m:oMathPara>
        <m:oMathParaPr>
          <m:jc m:val="left"/>
        </m:oMathParaPr>
        <m:oMath>
          <m:r>
            <w:rPr/>
            <m:t xml:space="preserve">((</m:t>
          </m:r>
          <m:r>
            <w:rPr>
              <w:rFonts w:ascii="Cambria" w:cs="Cambria" w:eastAsia="Cambria" w:hAnsi="Cambria"/>
            </w:rPr>
            <m:t xml:space="preserve">TICKET</m:t>
          </m:r>
          <m:r>
            <w:rPr/>
            <m:t xml:space="preserve">)</m:t>
          </m:r>
          <m:sSub>
            <m:sSubPr>
              <m:ctrlPr>
                <w:rPr>
                  <w:rFonts w:ascii="Cambria" w:cs="Cambria" w:eastAsia="Cambria" w:hAnsi="Cambria"/>
                </w:rPr>
              </m:ctrlPr>
            </m:sSubPr>
            <m:e>
              <m:r>
                <w:rPr>
                  <w:rFonts w:ascii="Cambria" w:cs="Cambria" w:eastAsia="Cambria" w:hAnsi="Cambria"/>
                </w:rPr>
                <m:t xml:space="preserve">⋈</m:t>
              </m:r>
            </m:e>
            <m:sub>
              <m:r>
                <w:rPr>
                  <w:rFonts w:ascii="Cambria" w:cs="Cambria" w:eastAsia="Cambria" w:hAnsi="Cambria"/>
                </w:rPr>
                <m:t xml:space="preserve">TicketID</m:t>
              </m:r>
            </m:sub>
          </m:sSub>
          <m:r>
            <w:rPr/>
            <m:t xml:space="preserve">(</m:t>
          </m:r>
          <m:r>
            <w:rPr>
              <w:rFonts w:ascii="Cambria" w:cs="Cambria" w:eastAsia="Cambria" w:hAnsi="Cambria"/>
            </w:rPr>
            <m:t xml:space="preserve">TICKET_RESPONSE</m:t>
          </m:r>
          <m:r>
            <w:rPr/>
            <m:t xml:space="preserve">))</m:t>
          </m:r>
          <m:r>
            <w:rPr>
              <w:rFonts w:ascii="Cambria" w:cs="Cambria" w:eastAsia="Cambria" w:hAnsi="Cambria"/>
            </w:rPr>
            <m:t xml:space="preserve">)</m:t>
          </m:r>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 list of all quotes created between Date1 and Date2: </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Π</m:t>
              </m:r>
            </m:e>
            <m:sub>
              <m:r>
                <w:rPr>
                  <w:rFonts w:ascii="Cambria" w:cs="Cambria" w:eastAsia="Cambria" w:hAnsi="Cambria"/>
                </w:rPr>
                <m:t xml:space="preserve">InvoiceID, Customer,IDQuantity, LineItem, Subtotal, SalexTax,Total</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σ</m:t>
              </m:r>
            </m:e>
            <m:sub>
              <m:r>
                <w:rPr>
                  <w:rFonts w:ascii="Cambria" w:cs="Cambria" w:eastAsia="Cambria" w:hAnsi="Cambria"/>
                </w:rPr>
                <m:t xml:space="preserve">Date≥Date1 AND Date≤Date2 AND QuoteFlag=True</m:t>
              </m:r>
            </m:sub>
          </m:sSub>
        </m:oMath>
      </m:oMathPara>
      <m:oMathPara>
        <m:oMathParaPr>
          <m:jc m:val="left"/>
        </m:oMathParaPr>
        <m:oMath>
          <m:r>
            <w:rPr/>
            <m:t xml:space="preserve">(</m:t>
          </m:r>
          <m:r>
            <w:rPr>
              <w:rFonts w:ascii="Cambria" w:cs="Cambria" w:eastAsia="Cambria" w:hAnsi="Cambria"/>
            </w:rPr>
            <m:t xml:space="preserve">INVOICE</m:t>
          </m:r>
          <m:r>
            <w:rPr/>
            <m:t xml:space="preserve">)</m:t>
          </m:r>
          <m:r>
            <w:rPr>
              <w:rFonts w:ascii="Cambria" w:cs="Cambria" w:eastAsia="Cambria" w:hAnsi="Cambria"/>
            </w:rPr>
            <m:t xml:space="preserve">)</m:t>
          </m:r>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 list of all unpaid invoices: </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Π</m:t>
              </m:r>
            </m:e>
            <m:sub>
              <m:r>
                <w:rPr>
                  <w:rFonts w:ascii="Cambria" w:cs="Cambria" w:eastAsia="Cambria" w:hAnsi="Cambria"/>
                </w:rPr>
                <m:t xml:space="preserve">InvoiceID,Total, TotalReceived, First,Last, BillingAddress,Email,Username, Date</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σ</m:t>
              </m:r>
            </m:e>
            <m:sub>
              <m:r>
                <w:rPr>
                  <w:rFonts w:ascii="Cambria" w:cs="Cambria" w:eastAsia="Cambria" w:hAnsi="Cambria"/>
                </w:rPr>
                <m:t xml:space="preserve">TotalReceived&lt;Total</m:t>
              </m:r>
            </m:sub>
          </m:sSub>
        </m:oMath>
      </m:oMathPara>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m:t xml:space="preserve">(</m:t>
          </m:r>
          <m:r>
            <w:rPr>
              <w:rFonts w:ascii="Cambria" w:cs="Cambria" w:eastAsia="Cambria" w:hAnsi="Cambria"/>
            </w:rPr>
            <m:t xml:space="preserve">INVOICE</m:t>
          </m:r>
          <m:r>
            <w:rPr/>
            <m:t xml:space="preserve">)</m:t>
          </m:r>
          <m:sSub>
            <m:sSubPr>
              <m:ctrlPr>
                <w:rPr>
                  <w:rFonts w:ascii="Cambria" w:cs="Cambria" w:eastAsia="Cambria" w:hAnsi="Cambria"/>
                </w:rPr>
              </m:ctrlPr>
            </m:sSubPr>
            <m:e>
              <m:r>
                <w:rPr>
                  <w:rFonts w:ascii="Cambria" w:cs="Cambria" w:eastAsia="Cambria" w:hAnsi="Cambria"/>
                </w:rPr>
                <m:t xml:space="preserve">⋈</m:t>
              </m:r>
            </m:e>
            <m:sub>
              <m:r>
                <w:rPr>
                  <w:rFonts w:ascii="Cambria" w:cs="Cambria" w:eastAsia="Cambria" w:hAnsi="Cambria"/>
                </w:rPr>
                <m:t xml:space="preserve">InvoiceID</m:t>
              </m:r>
            </m:sub>
          </m:sSub>
          <m:r>
            <w:rPr>
              <w:rFonts w:ascii="Cambria" w:cs="Cambria" w:eastAsia="Cambria" w:hAnsi="Cambria"/>
            </w:rPr>
            <m:t xml:space="preserve">(PAYMENT)</m:t>
          </m:r>
          <m:sSub>
            <m:sSubPr>
              <m:ctrlPr>
                <w:rPr>
                  <w:rFonts w:ascii="Cambria" w:cs="Cambria" w:eastAsia="Cambria" w:hAnsi="Cambria"/>
                </w:rPr>
              </m:ctrlPr>
            </m:sSubPr>
            <m:e>
              <m:r>
                <w:rPr>
                  <w:rFonts w:ascii="Cambria" w:cs="Cambria" w:eastAsia="Cambria" w:hAnsi="Cambria"/>
                </w:rPr>
                <m:t xml:space="preserve">⋈</m:t>
              </m:r>
            </m:e>
            <m:sub>
              <m:r>
                <w:rPr>
                  <w:rFonts w:ascii="Cambria" w:cs="Cambria" w:eastAsia="Cambria" w:hAnsi="Cambria"/>
                </w:rPr>
                <m:t xml:space="preserve">CustomerID</m:t>
              </m:r>
            </m:sub>
          </m:sSub>
          <m:r>
            <w:rPr>
              <w:rFonts w:ascii="Cambria" w:cs="Cambria" w:eastAsia="Cambria" w:hAnsi="Cambria"/>
            </w:rPr>
            <m:t xml:space="preserve">(CUSTOMER))</m:t>
          </m:r>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 list of all employees who work for a particular department: </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Π</m:t>
              </m:r>
            </m:e>
            <m:sub>
              <m:r>
                <w:rPr>
                  <w:rFonts w:ascii="Cambria" w:cs="Cambria" w:eastAsia="Cambria" w:hAnsi="Cambria"/>
                </w:rPr>
                <m:t xml:space="preserve">EmployeeID, FirstName,LastName, SSN,DOB,Email,Address,PhoneNumber,Role,Salary</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σ</m:t>
              </m:r>
            </m:e>
            <m:sub>
              <m:r>
                <w:rPr>
                  <w:rFonts w:ascii="Cambria" w:cs="Cambria" w:eastAsia="Cambria" w:hAnsi="Cambria"/>
                </w:rPr>
                <m:t xml:space="preserve">DepartmentID=123</m:t>
              </m:r>
            </m:sub>
          </m:sSub>
          <m:r>
            <w:rPr/>
            <m:t xml:space="preserve">(</m:t>
          </m:r>
          <m:r>
            <w:rPr>
              <w:rFonts w:ascii="Cambria" w:cs="Cambria" w:eastAsia="Cambria" w:hAnsi="Cambria"/>
            </w:rPr>
            <m:t xml:space="preserve">Employee</m:t>
          </m:r>
          <m:r>
            <w:rPr/>
            <m:t xml:space="preserve">)</m:t>
          </m:r>
          <m:r>
            <w:rPr>
              <w:rFonts w:ascii="Cambria" w:cs="Cambria" w:eastAsia="Cambria" w:hAnsi="Cambria"/>
            </w:rPr>
            <m:t xml:space="preserve">)</m:t>
          </m:r>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nas, Isaac, L" w:id="0" w:date="2016-10-05T16:4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we only be tracking the most recent shipment? Could we have a separate shipments entity to keep a history for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02.png"/><Relationship Id="rId10" Type="http://schemas.openxmlformats.org/officeDocument/2006/relationships/image" Target="media/image10.jpg"/><Relationship Id="rId9"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07.png"/><Relationship Id="rId7" Type="http://schemas.openxmlformats.org/officeDocument/2006/relationships/image" Target="media/image09.png"/><Relationship Id="rId8" Type="http://schemas.openxmlformats.org/officeDocument/2006/relationships/image" Target="media/image08.jpg"/></Relationships>
</file>